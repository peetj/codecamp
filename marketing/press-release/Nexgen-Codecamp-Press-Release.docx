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FC0FF5" w14:textId="77777777" w:rsidR="00832DA6" w:rsidRDefault="00832DA6" w:rsidP="00832DA6">
      <w:pPr>
        <w:widowControl w:val="0"/>
        <w:autoSpaceDE w:val="0"/>
        <w:autoSpaceDN w:val="0"/>
        <w:adjustRightInd w:val="0"/>
        <w:rPr>
          <w:rFonts w:ascii="Helvetica" w:hAnsi="Helvetica" w:cs="Helvetica"/>
        </w:rPr>
      </w:pPr>
      <w:r>
        <w:rPr>
          <w:rFonts w:ascii="Helvetica" w:hAnsi="Helvetica" w:cs="Helvetica"/>
        </w:rPr>
        <w:t>Nexgen Codecamp Press Release - 01/03/2016</w:t>
      </w:r>
    </w:p>
    <w:p w14:paraId="46FCF6A8" w14:textId="77777777" w:rsidR="00832DA6" w:rsidRDefault="00832DA6" w:rsidP="00832DA6">
      <w:pPr>
        <w:widowControl w:val="0"/>
        <w:autoSpaceDE w:val="0"/>
        <w:autoSpaceDN w:val="0"/>
        <w:adjustRightInd w:val="0"/>
        <w:rPr>
          <w:rFonts w:ascii="Helvetica" w:hAnsi="Helvetica" w:cs="Helvetica"/>
        </w:rPr>
      </w:pPr>
    </w:p>
    <w:p w14:paraId="718F5DE6" w14:textId="77777777" w:rsidR="00832DA6" w:rsidRDefault="00832DA6" w:rsidP="00832DA6">
      <w:pPr>
        <w:widowControl w:val="0"/>
        <w:autoSpaceDE w:val="0"/>
        <w:autoSpaceDN w:val="0"/>
        <w:adjustRightInd w:val="0"/>
        <w:rPr>
          <w:rFonts w:ascii="Helvetica" w:hAnsi="Helvetica" w:cs="Helvetica"/>
        </w:rPr>
      </w:pPr>
      <w:r>
        <w:rPr>
          <w:rFonts w:ascii="Helvetica" w:hAnsi="Helvetica" w:cs="Helvetica"/>
        </w:rPr>
        <w:t>Nexgen Codecamp goes live across Sydney's North</w:t>
      </w:r>
      <w:ins w:id="0" w:author="Peter Januarius" w:date="2016-02-26T22:14:00Z">
        <w:r>
          <w:rPr>
            <w:rFonts w:ascii="Helvetica" w:hAnsi="Helvetica" w:cs="Helvetica"/>
          </w:rPr>
          <w:t xml:space="preserve"> Shore</w:t>
        </w:r>
      </w:ins>
      <w:del w:id="1" w:author="Peter Januarius" w:date="2016-02-26T22:13:00Z">
        <w:r w:rsidDel="00832DA6">
          <w:rPr>
            <w:rFonts w:ascii="Helvetica" w:hAnsi="Helvetica" w:cs="Helvetica"/>
          </w:rPr>
          <w:delText>ern Beaches</w:delText>
        </w:r>
      </w:del>
    </w:p>
    <w:p w14:paraId="24123CB7" w14:textId="77777777" w:rsidR="00832DA6" w:rsidRDefault="00832DA6" w:rsidP="00832DA6">
      <w:pPr>
        <w:widowControl w:val="0"/>
        <w:autoSpaceDE w:val="0"/>
        <w:autoSpaceDN w:val="0"/>
        <w:adjustRightInd w:val="0"/>
        <w:rPr>
          <w:rFonts w:ascii="Helvetica" w:hAnsi="Helvetica" w:cs="Helvetica"/>
        </w:rPr>
      </w:pPr>
    </w:p>
    <w:p w14:paraId="6AAFEB34" w14:textId="77777777" w:rsidR="00832DA6" w:rsidRDefault="00832DA6" w:rsidP="00832DA6">
      <w:pPr>
        <w:widowControl w:val="0"/>
        <w:autoSpaceDE w:val="0"/>
        <w:autoSpaceDN w:val="0"/>
        <w:adjustRightInd w:val="0"/>
        <w:rPr>
          <w:rFonts w:ascii="Helvetica" w:hAnsi="Helvetica" w:cs="Helvetica"/>
        </w:rPr>
      </w:pPr>
      <w:r>
        <w:rPr>
          <w:rFonts w:ascii="Helvetica" w:hAnsi="Helvetica" w:cs="Helvetica"/>
        </w:rPr>
        <w:t xml:space="preserve">SYDNEY, AUSTRALIA: Nexgen Codecamp, a fresh new </w:t>
      </w:r>
      <w:del w:id="2" w:author="Peter Januarius" w:date="2016-02-26T22:14:00Z">
        <w:r w:rsidDel="00832DA6">
          <w:rPr>
            <w:rFonts w:ascii="Helvetica" w:hAnsi="Helvetica" w:cs="Helvetica"/>
          </w:rPr>
          <w:delText>computer coding course</w:delText>
        </w:r>
      </w:del>
      <w:ins w:id="3" w:author="Peter Januarius" w:date="2016-02-26T22:14:00Z">
        <w:r>
          <w:rPr>
            <w:rFonts w:ascii="Helvetica" w:hAnsi="Helvetica" w:cs="Helvetica"/>
          </w:rPr>
          <w:t>coding bootcamp</w:t>
        </w:r>
      </w:ins>
      <w:r>
        <w:rPr>
          <w:rFonts w:ascii="Helvetica" w:hAnsi="Helvetica" w:cs="Helvetica"/>
        </w:rPr>
        <w:t xml:space="preserve"> aimed at </w:t>
      </w:r>
      <w:del w:id="4" w:author="Peter Januarius" w:date="2016-02-26T22:15:00Z">
        <w:r w:rsidDel="00832DA6">
          <w:rPr>
            <w:rFonts w:ascii="Helvetica" w:hAnsi="Helvetica" w:cs="Helvetica"/>
          </w:rPr>
          <w:delText>the next generation of computer experts</w:delText>
        </w:r>
      </w:del>
      <w:ins w:id="5" w:author="Peter Januarius" w:date="2016-02-26T22:15:00Z">
        <w:r>
          <w:rPr>
            <w:rFonts w:ascii="Helvetica" w:hAnsi="Helvetica" w:cs="Helvetica"/>
          </w:rPr>
          <w:t>teenagers</w:t>
        </w:r>
      </w:ins>
      <w:r>
        <w:rPr>
          <w:rFonts w:ascii="Helvetica" w:hAnsi="Helvetica" w:cs="Helvetica"/>
        </w:rPr>
        <w:t xml:space="preserve">, has </w:t>
      </w:r>
      <w:ins w:id="6" w:author="Peter Januarius" w:date="2016-02-26T22:15:00Z">
        <w:r>
          <w:rPr>
            <w:rFonts w:ascii="Helvetica" w:hAnsi="Helvetica" w:cs="Helvetica"/>
          </w:rPr>
          <w:t xml:space="preserve">recently </w:t>
        </w:r>
      </w:ins>
      <w:r>
        <w:rPr>
          <w:rFonts w:ascii="Helvetica" w:hAnsi="Helvetica" w:cs="Helvetica"/>
        </w:rPr>
        <w:t>been launched in Sydney</w:t>
      </w:r>
      <w:del w:id="7" w:author="Peter Januarius" w:date="2016-02-26T22:16:00Z">
        <w:r w:rsidDel="00832DA6">
          <w:rPr>
            <w:rFonts w:ascii="Helvetica" w:hAnsi="Helvetica" w:cs="Helvetica"/>
          </w:rPr>
          <w:delText>'s Northern Beaches</w:delText>
        </w:r>
      </w:del>
      <w:r>
        <w:rPr>
          <w:rFonts w:ascii="Helvetica" w:hAnsi="Helvetica" w:cs="Helvetica"/>
        </w:rPr>
        <w:t xml:space="preserve">. The course aims to teach </w:t>
      </w:r>
      <w:ins w:id="8" w:author="Peter Januarius" w:date="2016-02-26T22:24:00Z">
        <w:r w:rsidR="005E48AD">
          <w:rPr>
            <w:rFonts w:ascii="Helvetica" w:hAnsi="Helvetica" w:cs="Helvetica"/>
          </w:rPr>
          <w:t>Javascript</w:t>
        </w:r>
      </w:ins>
      <w:ins w:id="9" w:author="Peter Januarius" w:date="2016-02-26T22:39:00Z">
        <w:r w:rsidR="004D61F9">
          <w:rPr>
            <w:rFonts w:ascii="Helvetica" w:hAnsi="Helvetica" w:cs="Helvetica"/>
          </w:rPr>
          <w:t xml:space="preserve"> </w:t>
        </w:r>
      </w:ins>
      <w:ins w:id="10" w:author="Peter Januarius" w:date="2016-02-26T22:24:00Z">
        <w:r w:rsidR="005E48AD">
          <w:rPr>
            <w:rFonts w:ascii="Helvetica" w:hAnsi="Helvetica" w:cs="Helvetica"/>
          </w:rPr>
          <w:t xml:space="preserve">to </w:t>
        </w:r>
      </w:ins>
      <w:ins w:id="11" w:author="Peter Januarius" w:date="2016-02-26T22:20:00Z">
        <w:r>
          <w:rPr>
            <w:rFonts w:ascii="Helvetica" w:hAnsi="Helvetica" w:cs="Helvetica"/>
          </w:rPr>
          <w:t>young people</w:t>
        </w:r>
      </w:ins>
      <w:del w:id="12" w:author="Peter Januarius" w:date="2016-02-26T22:19:00Z">
        <w:r w:rsidDel="00832DA6">
          <w:rPr>
            <w:rFonts w:ascii="Helvetica" w:hAnsi="Helvetica" w:cs="Helvetica"/>
          </w:rPr>
          <w:delText>kids</w:delText>
        </w:r>
      </w:del>
      <w:ins w:id="13" w:author="Peter Januarius" w:date="2016-02-26T22:23:00Z">
        <w:r w:rsidR="005E48AD">
          <w:rPr>
            <w:rFonts w:ascii="Helvetica" w:hAnsi="Helvetica" w:cs="Helvetica"/>
          </w:rPr>
          <w:t xml:space="preserve"> </w:t>
        </w:r>
      </w:ins>
      <w:del w:id="14" w:author="Peter Januarius" w:date="2016-02-26T22:23:00Z">
        <w:r w:rsidDel="005E48AD">
          <w:rPr>
            <w:rFonts w:ascii="Helvetica" w:hAnsi="Helvetica" w:cs="Helvetica"/>
          </w:rPr>
          <w:delText>, from school</w:delText>
        </w:r>
      </w:del>
      <w:ins w:id="15" w:author="Peter Januarius" w:date="2016-02-26T22:23:00Z">
        <w:r w:rsidR="005E48AD">
          <w:rPr>
            <w:rFonts w:ascii="Helvetica" w:hAnsi="Helvetica" w:cs="Helvetica"/>
          </w:rPr>
          <w:t>in</w:t>
        </w:r>
      </w:ins>
      <w:r>
        <w:rPr>
          <w:rFonts w:ascii="Helvetica" w:hAnsi="Helvetica" w:cs="Helvetica"/>
        </w:rPr>
        <w:t xml:space="preserve"> years 6 </w:t>
      </w:r>
      <w:ins w:id="16" w:author="Peter Januarius" w:date="2016-02-26T22:32:00Z">
        <w:r w:rsidR="004D61F9">
          <w:rPr>
            <w:rFonts w:ascii="Helvetica" w:hAnsi="Helvetica" w:cs="Helvetica"/>
          </w:rPr>
          <w:t>–</w:t>
        </w:r>
      </w:ins>
      <w:del w:id="17" w:author="Peter Januarius" w:date="2016-02-26T22:23:00Z">
        <w:r w:rsidDel="005E48AD">
          <w:rPr>
            <w:rFonts w:ascii="Helvetica" w:hAnsi="Helvetica" w:cs="Helvetica"/>
          </w:rPr>
          <w:delText>to</w:delText>
        </w:r>
      </w:del>
      <w:r>
        <w:rPr>
          <w:rFonts w:ascii="Helvetica" w:hAnsi="Helvetica" w:cs="Helvetica"/>
        </w:rPr>
        <w:t xml:space="preserve"> 10</w:t>
      </w:r>
      <w:ins w:id="18" w:author="Peter Januarius" w:date="2016-02-26T22:32:00Z">
        <w:r w:rsidR="004D61F9">
          <w:rPr>
            <w:rFonts w:ascii="Helvetica" w:hAnsi="Helvetica" w:cs="Helvetica"/>
          </w:rPr>
          <w:t xml:space="preserve"> by building a complete 2D game in 2 days.</w:t>
        </w:r>
      </w:ins>
      <w:del w:id="19" w:author="Peter Januarius" w:date="2016-02-26T22:32:00Z">
        <w:r w:rsidDel="004D61F9">
          <w:rPr>
            <w:rFonts w:ascii="Helvetica" w:hAnsi="Helvetica" w:cs="Helvetica"/>
          </w:rPr>
          <w:delText xml:space="preserve">, </w:delText>
        </w:r>
      </w:del>
      <w:del w:id="20" w:author="Peter Januarius" w:date="2016-02-26T22:21:00Z">
        <w:r w:rsidDel="00832DA6">
          <w:rPr>
            <w:rFonts w:ascii="Helvetica" w:hAnsi="Helvetica" w:cs="Helvetica"/>
          </w:rPr>
          <w:delText xml:space="preserve">JavaScript </w:delText>
        </w:r>
      </w:del>
      <w:del w:id="21" w:author="Peter Januarius" w:date="2016-02-26T22:32:00Z">
        <w:r w:rsidDel="004D61F9">
          <w:rPr>
            <w:rFonts w:ascii="Helvetica" w:hAnsi="Helvetica" w:cs="Helvetica"/>
          </w:rPr>
          <w:delText>programming techniques and give them essential skills in a world of fast advancing technology.</w:delText>
        </w:r>
      </w:del>
    </w:p>
    <w:p w14:paraId="79DF28F7" w14:textId="77777777" w:rsidR="00832DA6" w:rsidRDefault="00832DA6" w:rsidP="00832DA6">
      <w:pPr>
        <w:widowControl w:val="0"/>
        <w:autoSpaceDE w:val="0"/>
        <w:autoSpaceDN w:val="0"/>
        <w:adjustRightInd w:val="0"/>
        <w:rPr>
          <w:rFonts w:ascii="Helvetica" w:hAnsi="Helvetica" w:cs="Helvetica"/>
        </w:rPr>
      </w:pPr>
    </w:p>
    <w:p w14:paraId="01338E56" w14:textId="77777777" w:rsidR="00832DA6" w:rsidRDefault="00832DA6" w:rsidP="00832DA6">
      <w:pPr>
        <w:widowControl w:val="0"/>
        <w:autoSpaceDE w:val="0"/>
        <w:autoSpaceDN w:val="0"/>
        <w:adjustRightInd w:val="0"/>
        <w:rPr>
          <w:rFonts w:ascii="Helvetica" w:hAnsi="Helvetica" w:cs="Helvetica"/>
        </w:rPr>
      </w:pPr>
      <w:r>
        <w:rPr>
          <w:rFonts w:ascii="Helvetica" w:hAnsi="Helvetica" w:cs="Helvetica"/>
        </w:rPr>
        <w:t>Brainchild of Pete</w:t>
      </w:r>
      <w:del w:id="22" w:author="Peter Januarius" w:date="2016-02-26T22:40:00Z">
        <w:r w:rsidDel="004D61F9">
          <w:rPr>
            <w:rFonts w:ascii="Helvetica" w:hAnsi="Helvetica" w:cs="Helvetica"/>
          </w:rPr>
          <w:delText>r</w:delText>
        </w:r>
      </w:del>
      <w:r>
        <w:rPr>
          <w:rFonts w:ascii="Helvetica" w:hAnsi="Helvetica" w:cs="Helvetica"/>
        </w:rPr>
        <w:t xml:space="preserve"> Januarius</w:t>
      </w:r>
      <w:ins w:id="23" w:author="Peter Januarius" w:date="2016-02-26T23:12:00Z">
        <w:r w:rsidR="00557A22">
          <w:rPr>
            <w:rFonts w:ascii="Helvetica" w:hAnsi="Helvetica" w:cs="Helvetica"/>
          </w:rPr>
          <w:t xml:space="preserve"> &amp; Steve Little</w:t>
        </w:r>
      </w:ins>
      <w:r>
        <w:rPr>
          <w:rFonts w:ascii="Helvetica" w:hAnsi="Helvetica" w:cs="Helvetica"/>
        </w:rPr>
        <w:t xml:space="preserve">, Nexgen Codecamp aims to set a new standard in how to teach kids the joys of simple coding without it becoming boring or too complex. </w:t>
      </w:r>
      <w:del w:id="24" w:author="Peter Januarius" w:date="2016-02-26T22:40:00Z">
        <w:r w:rsidDel="004D61F9">
          <w:rPr>
            <w:rFonts w:ascii="Helvetica" w:hAnsi="Helvetica" w:cs="Helvetica"/>
          </w:rPr>
          <w:delText xml:space="preserve">Peter </w:delText>
        </w:r>
      </w:del>
      <w:ins w:id="25" w:author="Peter Januarius" w:date="2016-02-26T22:40:00Z">
        <w:r w:rsidR="004D61F9">
          <w:rPr>
            <w:rFonts w:ascii="Helvetica" w:hAnsi="Helvetica" w:cs="Helvetica"/>
          </w:rPr>
          <w:t xml:space="preserve">Mr </w:t>
        </w:r>
      </w:ins>
      <w:r>
        <w:rPr>
          <w:rFonts w:ascii="Helvetica" w:hAnsi="Helvetica" w:cs="Helvetica"/>
        </w:rPr>
        <w:t xml:space="preserve">Januarius said: "We want to inspire young people to learn something new and give them a great experience </w:t>
      </w:r>
      <w:ins w:id="26" w:author="Peter Januarius" w:date="2016-02-26T22:40:00Z">
        <w:r w:rsidR="004D61F9">
          <w:rPr>
            <w:rFonts w:ascii="Helvetica" w:hAnsi="Helvetica" w:cs="Helvetica"/>
          </w:rPr>
          <w:t>by</w:t>
        </w:r>
      </w:ins>
      <w:del w:id="27" w:author="Peter Januarius" w:date="2016-02-26T22:40:00Z">
        <w:r w:rsidDel="004D61F9">
          <w:rPr>
            <w:rFonts w:ascii="Helvetica" w:hAnsi="Helvetica" w:cs="Helvetica"/>
          </w:rPr>
          <w:delText>of</w:delText>
        </w:r>
      </w:del>
      <w:r>
        <w:rPr>
          <w:rFonts w:ascii="Helvetica" w:hAnsi="Helvetica" w:cs="Helvetica"/>
        </w:rPr>
        <w:t xml:space="preserve"> creating a game using coding and animation techniques." 118</w:t>
      </w:r>
    </w:p>
    <w:p w14:paraId="31E81D6F" w14:textId="77777777" w:rsidR="00832DA6" w:rsidRDefault="00832DA6" w:rsidP="00832DA6">
      <w:pPr>
        <w:widowControl w:val="0"/>
        <w:autoSpaceDE w:val="0"/>
        <w:autoSpaceDN w:val="0"/>
        <w:adjustRightInd w:val="0"/>
        <w:rPr>
          <w:rFonts w:ascii="Helvetica" w:hAnsi="Helvetica" w:cs="Helvetica"/>
        </w:rPr>
      </w:pPr>
    </w:p>
    <w:p w14:paraId="30BDFAE7" w14:textId="77777777" w:rsidR="00832DA6" w:rsidRDefault="00832DA6" w:rsidP="00832DA6">
      <w:pPr>
        <w:widowControl w:val="0"/>
        <w:autoSpaceDE w:val="0"/>
        <w:autoSpaceDN w:val="0"/>
        <w:adjustRightInd w:val="0"/>
        <w:rPr>
          <w:rFonts w:ascii="Helvetica" w:hAnsi="Helvetica" w:cs="Helvetica"/>
        </w:rPr>
      </w:pPr>
      <w:del w:id="28" w:author="Peter Januarius" w:date="2016-02-26T23:07:00Z">
        <w:r w:rsidDel="000E275F">
          <w:rPr>
            <w:rFonts w:ascii="Helvetica" w:hAnsi="Helvetica" w:cs="Helvetica"/>
          </w:rPr>
          <w:delText xml:space="preserve">As well as inspiring kids to code independently, another main aim from </w:delText>
        </w:r>
      </w:del>
      <w:r>
        <w:rPr>
          <w:rFonts w:ascii="Helvetica" w:hAnsi="Helvetica" w:cs="Helvetica"/>
        </w:rPr>
        <w:t xml:space="preserve">Nexgen Codecamp </w:t>
      </w:r>
      <w:del w:id="29" w:author="Peter Januarius" w:date="2016-02-26T23:08:00Z">
        <w:r w:rsidDel="000E275F">
          <w:rPr>
            <w:rFonts w:ascii="Helvetica" w:hAnsi="Helvetica" w:cs="Helvetica"/>
          </w:rPr>
          <w:delText>is to</w:delText>
        </w:r>
      </w:del>
      <w:ins w:id="30" w:author="Peter Januarius" w:date="2016-02-26T23:08:00Z">
        <w:r w:rsidR="000E275F">
          <w:rPr>
            <w:rFonts w:ascii="Helvetica" w:hAnsi="Helvetica" w:cs="Helvetica"/>
          </w:rPr>
          <w:t>aims to</w:t>
        </w:r>
      </w:ins>
      <w:r>
        <w:rPr>
          <w:rFonts w:ascii="Helvetica" w:hAnsi="Helvetica" w:cs="Helvetica"/>
        </w:rPr>
        <w:t xml:space="preserve"> support the current ICT curriculum </w:t>
      </w:r>
      <w:del w:id="31" w:author="Peter Januarius" w:date="2016-02-26T23:10:00Z">
        <w:r w:rsidDel="000E275F">
          <w:rPr>
            <w:rFonts w:ascii="Helvetica" w:hAnsi="Helvetica" w:cs="Helvetica"/>
          </w:rPr>
          <w:delText xml:space="preserve">taught in schools </w:delText>
        </w:r>
      </w:del>
      <w:r>
        <w:rPr>
          <w:rFonts w:ascii="Helvetica" w:hAnsi="Helvetica" w:cs="Helvetica"/>
        </w:rPr>
        <w:t>and</w:t>
      </w:r>
      <w:ins w:id="32" w:author="Peter Januarius" w:date="2016-02-26T23:11:00Z">
        <w:r w:rsidR="000E275F">
          <w:rPr>
            <w:rFonts w:ascii="Helvetica" w:hAnsi="Helvetica" w:cs="Helvetica"/>
          </w:rPr>
          <w:t xml:space="preserve"> to</w:t>
        </w:r>
      </w:ins>
      <w:del w:id="33" w:author="Peter Januarius" w:date="2016-02-26T23:10:00Z">
        <w:r w:rsidDel="000E275F">
          <w:rPr>
            <w:rFonts w:ascii="Helvetica" w:hAnsi="Helvetica" w:cs="Helvetica"/>
          </w:rPr>
          <w:delText xml:space="preserve"> to</w:delText>
        </w:r>
      </w:del>
      <w:r>
        <w:rPr>
          <w:rFonts w:ascii="Helvetica" w:hAnsi="Helvetica" w:cs="Helvetica"/>
        </w:rPr>
        <w:t xml:space="preserve"> partner with </w:t>
      </w:r>
      <w:del w:id="34" w:author="Peter Januarius" w:date="2016-02-26T23:12:00Z">
        <w:r w:rsidDel="00557A22">
          <w:rPr>
            <w:rFonts w:ascii="Helvetica" w:hAnsi="Helvetica" w:cs="Helvetica"/>
          </w:rPr>
          <w:delText>Northern Beaches places of education and</w:delText>
        </w:r>
      </w:del>
      <w:ins w:id="35" w:author="Peter Januarius" w:date="2016-02-26T23:12:00Z">
        <w:r w:rsidR="00557A22">
          <w:rPr>
            <w:rFonts w:ascii="Helvetica" w:hAnsi="Helvetica" w:cs="Helvetica"/>
          </w:rPr>
          <w:t>schools to</w:t>
        </w:r>
      </w:ins>
      <w:r>
        <w:rPr>
          <w:rFonts w:ascii="Helvetica" w:hAnsi="Helvetica" w:cs="Helvetica"/>
        </w:rPr>
        <w:t xml:space="preserve"> help teachers put coding on the </w:t>
      </w:r>
      <w:del w:id="36" w:author="Peter Januarius" w:date="2016-02-26T23:12:00Z">
        <w:r w:rsidDel="00557A22">
          <w:rPr>
            <w:rFonts w:ascii="Helvetica" w:hAnsi="Helvetica" w:cs="Helvetica"/>
          </w:rPr>
          <w:delText>map</w:delText>
        </w:r>
      </w:del>
      <w:ins w:id="37" w:author="Peter Januarius" w:date="2016-02-26T23:12:00Z">
        <w:r w:rsidR="00557A22">
          <w:rPr>
            <w:rFonts w:ascii="Helvetica" w:hAnsi="Helvetica" w:cs="Helvetica"/>
          </w:rPr>
          <w:t>agenda</w:t>
        </w:r>
      </w:ins>
      <w:r>
        <w:rPr>
          <w:rFonts w:ascii="Helvetica" w:hAnsi="Helvetica" w:cs="Helvetica"/>
        </w:rPr>
        <w:t>.</w:t>
      </w:r>
    </w:p>
    <w:p w14:paraId="034F2B27" w14:textId="77777777" w:rsidR="00832DA6" w:rsidRDefault="00832DA6" w:rsidP="00832DA6">
      <w:pPr>
        <w:widowControl w:val="0"/>
        <w:autoSpaceDE w:val="0"/>
        <w:autoSpaceDN w:val="0"/>
        <w:adjustRightInd w:val="0"/>
        <w:rPr>
          <w:rFonts w:ascii="Helvetica" w:hAnsi="Helvetica" w:cs="Helvetica"/>
        </w:rPr>
      </w:pPr>
    </w:p>
    <w:p w14:paraId="0F372DFB" w14:textId="77777777" w:rsidR="00832DA6" w:rsidRDefault="00557A22" w:rsidP="00832DA6">
      <w:pPr>
        <w:widowControl w:val="0"/>
        <w:autoSpaceDE w:val="0"/>
        <w:autoSpaceDN w:val="0"/>
        <w:adjustRightInd w:val="0"/>
        <w:rPr>
          <w:rFonts w:ascii="Helvetica" w:hAnsi="Helvetica" w:cs="Helvetica"/>
        </w:rPr>
      </w:pPr>
      <w:ins w:id="38" w:author="Peter Januarius" w:date="2016-02-26T23:20:00Z">
        <w:r>
          <w:rPr>
            <w:rFonts w:ascii="Helvetica" w:hAnsi="Helvetica" w:cs="Helvetica"/>
          </w:rPr>
          <w:t>The cost is $75/day/child with courses running for 2 or 3 days</w:t>
        </w:r>
      </w:ins>
      <w:ins w:id="39" w:author="Peter Januarius" w:date="2016-02-26T23:21:00Z">
        <w:r>
          <w:rPr>
            <w:rFonts w:ascii="Helvetica" w:hAnsi="Helvetica" w:cs="Helvetica"/>
          </w:rPr>
          <w:t xml:space="preserve">. The </w:t>
        </w:r>
      </w:ins>
      <w:del w:id="40" w:author="Peter Januarius" w:date="2016-02-26T23:21:00Z">
        <w:r w:rsidR="00832DA6" w:rsidDel="00557A22">
          <w:rPr>
            <w:rFonts w:ascii="Helvetica" w:hAnsi="Helvetica" w:cs="Helvetica"/>
          </w:rPr>
          <w:delText xml:space="preserve">With two and three day courses starting at $150 and $225 (plus GST), respectively, each fun packed day starts at </w:delText>
        </w:r>
      </w:del>
      <w:r w:rsidR="00832DA6">
        <w:rPr>
          <w:rFonts w:ascii="Helvetica" w:hAnsi="Helvetica" w:cs="Helvetica"/>
        </w:rPr>
        <w:t xml:space="preserve">day </w:t>
      </w:r>
      <w:ins w:id="41" w:author="Peter Januarius" w:date="2016-02-26T23:21:00Z">
        <w:r>
          <w:rPr>
            <w:rFonts w:ascii="Helvetica" w:hAnsi="Helvetica" w:cs="Helvetica"/>
          </w:rPr>
          <w:t xml:space="preserve">runs from </w:t>
        </w:r>
      </w:ins>
      <w:r w:rsidR="00832DA6">
        <w:rPr>
          <w:rFonts w:ascii="Helvetica" w:hAnsi="Helvetica" w:cs="Helvetica"/>
        </w:rPr>
        <w:t>9am</w:t>
      </w:r>
      <w:ins w:id="42" w:author="Peter Januarius" w:date="2016-02-26T23:21:00Z">
        <w:r>
          <w:rPr>
            <w:rFonts w:ascii="Helvetica" w:hAnsi="Helvetica" w:cs="Helvetica"/>
          </w:rPr>
          <w:t xml:space="preserve"> til</w:t>
        </w:r>
      </w:ins>
      <w:del w:id="43" w:author="Peter Januarius" w:date="2016-02-26T23:21:00Z">
        <w:r w:rsidR="00832DA6" w:rsidDel="00557A22">
          <w:rPr>
            <w:rFonts w:ascii="Helvetica" w:hAnsi="Helvetica" w:cs="Helvetica"/>
          </w:rPr>
          <w:delText xml:space="preserve"> and finishes at</w:delText>
        </w:r>
      </w:del>
      <w:r w:rsidR="00832DA6">
        <w:rPr>
          <w:rFonts w:ascii="Helvetica" w:hAnsi="Helvetica" w:cs="Helvetica"/>
        </w:rPr>
        <w:t xml:space="preserve"> 4pm </w:t>
      </w:r>
      <w:del w:id="44" w:author="Peter Januarius" w:date="2016-02-26T23:21:00Z">
        <w:r w:rsidR="00832DA6" w:rsidDel="00557A22">
          <w:rPr>
            <w:rFonts w:ascii="Helvetica" w:hAnsi="Helvetica" w:cs="Helvetica"/>
          </w:rPr>
          <w:delText>- lunch time is at 12:30 to 1pm</w:delText>
        </w:r>
      </w:del>
      <w:ins w:id="45" w:author="Peter Januarius" w:date="2016-02-26T23:22:00Z">
        <w:r>
          <w:rPr>
            <w:rFonts w:ascii="Helvetica" w:hAnsi="Helvetica" w:cs="Helvetica"/>
          </w:rPr>
          <w:t>with a</w:t>
        </w:r>
      </w:ins>
      <w:ins w:id="46" w:author="Peter Januarius" w:date="2016-02-26T23:21:00Z">
        <w:r>
          <w:rPr>
            <w:rFonts w:ascii="Helvetica" w:hAnsi="Helvetica" w:cs="Helvetica"/>
          </w:rPr>
          <w:t xml:space="preserve"> </w:t>
        </w:r>
      </w:ins>
      <w:ins w:id="47" w:author="Peter Januarius" w:date="2016-02-26T23:22:00Z">
        <w:r>
          <w:rPr>
            <w:rFonts w:ascii="Helvetica" w:hAnsi="Helvetica" w:cs="Helvetica"/>
          </w:rPr>
          <w:t>30 minute break for lunch</w:t>
        </w:r>
      </w:ins>
      <w:r w:rsidR="00832DA6">
        <w:rPr>
          <w:rFonts w:ascii="Helvetica" w:hAnsi="Helvetica" w:cs="Helvetica"/>
        </w:rPr>
        <w:t xml:space="preserve">. </w:t>
      </w:r>
      <w:del w:id="48" w:author="Peter Januarius" w:date="2016-02-26T23:23:00Z">
        <w:r w:rsidR="00832DA6" w:rsidDel="00CD06B8">
          <w:rPr>
            <w:rFonts w:ascii="Helvetica" w:hAnsi="Helvetica" w:cs="Helvetica"/>
          </w:rPr>
          <w:delText>Courses start with introductions and then looking at fundamental coding concepts. Once this has been addressed, kids will start to build a 2D game which could end up looking something like a simple space invaders game</w:delText>
        </w:r>
      </w:del>
      <w:ins w:id="49" w:author="Peter Januarius" w:date="2016-02-26T23:23:00Z">
        <w:r w:rsidR="00CD06B8">
          <w:rPr>
            <w:rFonts w:ascii="Helvetica" w:hAnsi="Helvetica" w:cs="Helvetica"/>
          </w:rPr>
          <w:t>Day 1 consists of coding concepts, animation and sprite development</w:t>
        </w:r>
      </w:ins>
      <w:r w:rsidR="00832DA6">
        <w:rPr>
          <w:rFonts w:ascii="Helvetica" w:hAnsi="Helvetica" w:cs="Helvetica"/>
        </w:rPr>
        <w:t xml:space="preserve">. </w:t>
      </w:r>
      <w:del w:id="50" w:author="Peter Januarius" w:date="2016-02-26T23:23:00Z">
        <w:r w:rsidR="00832DA6" w:rsidDel="00CD06B8">
          <w:rPr>
            <w:rFonts w:ascii="Helvetica" w:hAnsi="Helvetica" w:cs="Helvetica"/>
          </w:rPr>
          <w:delText>On future courses, NextGen would also like to create more genres of games like maze or pattern games</w:delText>
        </w:r>
      </w:del>
      <w:ins w:id="51" w:author="Peter Januarius" w:date="2016-02-26T23:23:00Z">
        <w:r w:rsidR="00CD06B8">
          <w:rPr>
            <w:rFonts w:ascii="Helvetica" w:hAnsi="Helvetica" w:cs="Helvetica"/>
          </w:rPr>
          <w:t>By day 2, the students have already started to customize their game</w:t>
        </w:r>
      </w:ins>
      <w:r w:rsidR="00832DA6">
        <w:rPr>
          <w:rFonts w:ascii="Helvetica" w:hAnsi="Helvetica" w:cs="Helvetica"/>
        </w:rPr>
        <w:t>.</w:t>
      </w:r>
      <w:ins w:id="52" w:author="Peter Januarius" w:date="2016-02-26T23:24:00Z">
        <w:r w:rsidR="00CD06B8">
          <w:rPr>
            <w:rFonts w:ascii="Helvetica" w:hAnsi="Helvetica" w:cs="Helvetica"/>
          </w:rPr>
          <w:t xml:space="preserve"> Students on the 3 day course get the chance to add some advanced game </w:t>
        </w:r>
      </w:ins>
      <w:ins w:id="53" w:author="Peter Januarius" w:date="2016-02-26T23:26:00Z">
        <w:r w:rsidR="00CD06B8">
          <w:rPr>
            <w:rFonts w:ascii="Helvetica" w:hAnsi="Helvetica" w:cs="Helvetica"/>
          </w:rPr>
          <w:t>behavior</w:t>
        </w:r>
      </w:ins>
      <w:ins w:id="54" w:author="Peter Januarius" w:date="2016-02-26T23:24:00Z">
        <w:r w:rsidR="00CD06B8">
          <w:rPr>
            <w:rFonts w:ascii="Helvetica" w:hAnsi="Helvetica" w:cs="Helvetica"/>
          </w:rPr>
          <w:t xml:space="preserve"> </w:t>
        </w:r>
      </w:ins>
      <w:ins w:id="55" w:author="Peter Januarius" w:date="2016-02-26T23:26:00Z">
        <w:r w:rsidR="00CD06B8">
          <w:rPr>
            <w:rFonts w:ascii="Helvetica" w:hAnsi="Helvetica" w:cs="Helvetica"/>
          </w:rPr>
          <w:t>and bring some of their own ideas to the table.</w:t>
        </w:r>
      </w:ins>
      <w:r w:rsidR="00832DA6">
        <w:rPr>
          <w:rFonts w:ascii="Helvetica" w:hAnsi="Helvetica" w:cs="Helvetica"/>
        </w:rPr>
        <w:t xml:space="preserve"> 121</w:t>
      </w:r>
    </w:p>
    <w:p w14:paraId="52EBB7DC" w14:textId="77777777" w:rsidR="00832DA6" w:rsidRDefault="00832DA6" w:rsidP="00832DA6">
      <w:pPr>
        <w:widowControl w:val="0"/>
        <w:autoSpaceDE w:val="0"/>
        <w:autoSpaceDN w:val="0"/>
        <w:adjustRightInd w:val="0"/>
        <w:rPr>
          <w:rFonts w:ascii="Helvetica" w:hAnsi="Helvetica" w:cs="Helvetica"/>
        </w:rPr>
      </w:pPr>
    </w:p>
    <w:p w14:paraId="37F95890" w14:textId="77777777" w:rsidR="00832DA6" w:rsidRDefault="00832DA6" w:rsidP="00832DA6">
      <w:pPr>
        <w:widowControl w:val="0"/>
        <w:autoSpaceDE w:val="0"/>
        <w:autoSpaceDN w:val="0"/>
        <w:adjustRightInd w:val="0"/>
        <w:rPr>
          <w:rFonts w:ascii="Helvetica" w:hAnsi="Helvetica" w:cs="Helvetica"/>
        </w:rPr>
      </w:pPr>
      <w:del w:id="56" w:author="Peter Januarius" w:date="2016-02-26T23:30:00Z">
        <w:r w:rsidDel="00CD06B8">
          <w:rPr>
            <w:rFonts w:ascii="Helvetica" w:hAnsi="Helvetica" w:cs="Helvetica"/>
          </w:rPr>
          <w:delText>Peter Januarius said one</w:delText>
        </w:r>
      </w:del>
      <w:ins w:id="57" w:author="Peter Januarius" w:date="2016-02-26T23:30:00Z">
        <w:r w:rsidR="00CD06B8">
          <w:rPr>
            <w:rFonts w:ascii="Helvetica" w:hAnsi="Helvetica" w:cs="Helvetica"/>
          </w:rPr>
          <w:t>One</w:t>
        </w:r>
      </w:ins>
      <w:r>
        <w:rPr>
          <w:rFonts w:ascii="Helvetica" w:hAnsi="Helvetica" w:cs="Helvetica"/>
        </w:rPr>
        <w:t xml:space="preserve"> of </w:t>
      </w:r>
      <w:ins w:id="58" w:author="Peter Januarius" w:date="2016-02-26T23:30:00Z">
        <w:r w:rsidR="00CD06B8">
          <w:rPr>
            <w:rFonts w:ascii="Helvetica" w:hAnsi="Helvetica" w:cs="Helvetica"/>
          </w:rPr>
          <w:t>the</w:t>
        </w:r>
      </w:ins>
      <w:del w:id="59" w:author="Peter Januarius" w:date="2016-02-26T23:30:00Z">
        <w:r w:rsidDel="00CD06B8">
          <w:rPr>
            <w:rFonts w:ascii="Helvetica" w:hAnsi="Helvetica" w:cs="Helvetica"/>
          </w:rPr>
          <w:delText>his main</w:delText>
        </w:r>
      </w:del>
      <w:r>
        <w:rPr>
          <w:rFonts w:ascii="Helvetica" w:hAnsi="Helvetica" w:cs="Helvetica"/>
        </w:rPr>
        <w:t xml:space="preserve"> objectives </w:t>
      </w:r>
      <w:del w:id="60" w:author="Peter Januarius" w:date="2016-02-26T23:30:00Z">
        <w:r w:rsidDel="00CD06B8">
          <w:rPr>
            <w:rFonts w:ascii="Helvetica" w:hAnsi="Helvetica" w:cs="Helvetica"/>
          </w:rPr>
          <w:delText xml:space="preserve">with </w:delText>
        </w:r>
      </w:del>
      <w:ins w:id="61" w:author="Peter Januarius" w:date="2016-02-26T23:30:00Z">
        <w:r w:rsidR="00CD06B8">
          <w:rPr>
            <w:rFonts w:ascii="Helvetica" w:hAnsi="Helvetica" w:cs="Helvetica"/>
          </w:rPr>
          <w:t xml:space="preserve">of </w:t>
        </w:r>
      </w:ins>
      <w:r>
        <w:rPr>
          <w:rFonts w:ascii="Helvetica" w:hAnsi="Helvetica" w:cs="Helvetica"/>
        </w:rPr>
        <w:t xml:space="preserve">Nexgen Codecamp </w:t>
      </w:r>
      <w:del w:id="62" w:author="Peter Januarius" w:date="2016-02-26T23:30:00Z">
        <w:r w:rsidDel="00CD06B8">
          <w:rPr>
            <w:rFonts w:ascii="Helvetica" w:hAnsi="Helvetica" w:cs="Helvetica"/>
          </w:rPr>
          <w:delText xml:space="preserve">was </w:delText>
        </w:r>
      </w:del>
      <w:ins w:id="63" w:author="Peter Januarius" w:date="2016-02-26T23:30:00Z">
        <w:r w:rsidR="00CD06B8">
          <w:rPr>
            <w:rFonts w:ascii="Helvetica" w:hAnsi="Helvetica" w:cs="Helvetica"/>
          </w:rPr>
          <w:t xml:space="preserve">is </w:t>
        </w:r>
      </w:ins>
      <w:r>
        <w:rPr>
          <w:rFonts w:ascii="Helvetica" w:hAnsi="Helvetica" w:cs="Helvetica"/>
        </w:rPr>
        <w:t xml:space="preserve">to see more girls </w:t>
      </w:r>
      <w:ins w:id="64" w:author="Peter Januarius" w:date="2016-02-26T23:30:00Z">
        <w:r w:rsidR="00CD06B8">
          <w:rPr>
            <w:rFonts w:ascii="Helvetica" w:hAnsi="Helvetica" w:cs="Helvetica"/>
          </w:rPr>
          <w:t>learning to code.</w:t>
        </w:r>
      </w:ins>
      <w:del w:id="65" w:author="Peter Januarius" w:date="2016-02-26T23:30:00Z">
        <w:r w:rsidDel="00CD06B8">
          <w:rPr>
            <w:rFonts w:ascii="Helvetica" w:hAnsi="Helvetica" w:cs="Helvetica"/>
          </w:rPr>
          <w:delText>getting involved with computers and particularly coding</w:delText>
        </w:r>
      </w:del>
      <w:r>
        <w:rPr>
          <w:rFonts w:ascii="Helvetica" w:hAnsi="Helvetica" w:cs="Helvetica"/>
        </w:rPr>
        <w:t xml:space="preserve">. </w:t>
      </w:r>
      <w:ins w:id="66" w:author="Peter Januarius" w:date="2016-02-26T23:33:00Z">
        <w:r w:rsidR="00D154C5">
          <w:rPr>
            <w:rFonts w:ascii="Helvetica" w:hAnsi="Helvetica" w:cs="Helvetica"/>
          </w:rPr>
          <w:t>According to Mr Januarius: “Coding is</w:t>
        </w:r>
      </w:ins>
      <w:ins w:id="67" w:author="Peter Januarius" w:date="2016-02-26T23:34:00Z">
        <w:r w:rsidR="00D154C5">
          <w:rPr>
            <w:rFonts w:ascii="Helvetica" w:hAnsi="Helvetica" w:cs="Helvetica"/>
          </w:rPr>
          <w:t xml:space="preserve"> no</w:t>
        </w:r>
      </w:ins>
      <w:ins w:id="68" w:author="Peter Januarius" w:date="2016-02-26T23:33:00Z">
        <w:r w:rsidR="00D154C5">
          <w:rPr>
            <w:rFonts w:ascii="Helvetica" w:hAnsi="Helvetica" w:cs="Helvetica"/>
          </w:rPr>
          <w:t>t</w:t>
        </w:r>
      </w:ins>
      <w:del w:id="69" w:author="Peter Januarius" w:date="2016-02-26T23:33:00Z">
        <w:r w:rsidDel="00D154C5">
          <w:rPr>
            <w:rFonts w:ascii="Helvetica" w:hAnsi="Helvetica" w:cs="Helvetica"/>
          </w:rPr>
          <w:delText>He said; "So we want to show kids it's really fun but</w:delText>
        </w:r>
      </w:del>
      <w:r>
        <w:rPr>
          <w:rFonts w:ascii="Helvetica" w:hAnsi="Helvetica" w:cs="Helvetica"/>
        </w:rPr>
        <w:t xml:space="preserve"> </w:t>
      </w:r>
      <w:del w:id="70" w:author="Peter Januarius" w:date="2016-02-26T23:34:00Z">
        <w:r w:rsidDel="00D154C5">
          <w:rPr>
            <w:rFonts w:ascii="Helvetica" w:hAnsi="Helvetica" w:cs="Helvetica"/>
          </w:rPr>
          <w:delText>not just</w:delText>
        </w:r>
      </w:del>
      <w:ins w:id="71" w:author="Peter Januarius" w:date="2016-02-26T23:34:00Z">
        <w:r w:rsidR="00D154C5">
          <w:rPr>
            <w:rFonts w:ascii="Helvetica" w:hAnsi="Helvetica" w:cs="Helvetica"/>
          </w:rPr>
          <w:t>solely</w:t>
        </w:r>
      </w:ins>
      <w:r>
        <w:rPr>
          <w:rFonts w:ascii="Helvetica" w:hAnsi="Helvetica" w:cs="Helvetica"/>
        </w:rPr>
        <w:t xml:space="preserve"> for boys. In the last 2</w:t>
      </w:r>
      <w:ins w:id="72" w:author="Peter Januarius" w:date="2016-02-26T23:35:00Z">
        <w:r w:rsidR="00D154C5">
          <w:rPr>
            <w:rFonts w:ascii="Helvetica" w:hAnsi="Helvetica" w:cs="Helvetica"/>
          </w:rPr>
          <w:t>5</w:t>
        </w:r>
      </w:ins>
      <w:del w:id="73" w:author="Peter Januarius" w:date="2016-02-26T23:35:00Z">
        <w:r w:rsidDel="00D154C5">
          <w:rPr>
            <w:rFonts w:ascii="Helvetica" w:hAnsi="Helvetica" w:cs="Helvetica"/>
          </w:rPr>
          <w:delText>0</w:delText>
        </w:r>
      </w:del>
      <w:r>
        <w:rPr>
          <w:rFonts w:ascii="Helvetica" w:hAnsi="Helvetica" w:cs="Helvetica"/>
        </w:rPr>
        <w:t xml:space="preserve"> years the amount of girls involved </w:t>
      </w:r>
      <w:del w:id="74" w:author="Peter Januarius" w:date="2016-02-26T23:35:00Z">
        <w:r w:rsidDel="00D154C5">
          <w:rPr>
            <w:rFonts w:ascii="Helvetica" w:hAnsi="Helvetica" w:cs="Helvetica"/>
          </w:rPr>
          <w:delText xml:space="preserve">in </w:delText>
        </w:r>
      </w:del>
      <w:ins w:id="75" w:author="Peter Januarius" w:date="2016-02-26T23:35:00Z">
        <w:r w:rsidR="00D154C5">
          <w:rPr>
            <w:rFonts w:ascii="Helvetica" w:hAnsi="Helvetica" w:cs="Helvetica"/>
          </w:rPr>
          <w:t xml:space="preserve">graduating from </w:t>
        </w:r>
      </w:ins>
      <w:r>
        <w:rPr>
          <w:rFonts w:ascii="Helvetica" w:hAnsi="Helvetica" w:cs="Helvetica"/>
        </w:rPr>
        <w:t>comput</w:t>
      </w:r>
      <w:ins w:id="76" w:author="Peter Januarius" w:date="2016-02-26T23:35:00Z">
        <w:r w:rsidR="00D154C5">
          <w:rPr>
            <w:rFonts w:ascii="Helvetica" w:hAnsi="Helvetica" w:cs="Helvetica"/>
          </w:rPr>
          <w:t>ing related courses</w:t>
        </w:r>
      </w:ins>
      <w:del w:id="77" w:author="Peter Januarius" w:date="2016-02-26T23:35:00Z">
        <w:r w:rsidDel="00D154C5">
          <w:rPr>
            <w:rFonts w:ascii="Helvetica" w:hAnsi="Helvetica" w:cs="Helvetica"/>
          </w:rPr>
          <w:delText>er science</w:delText>
        </w:r>
      </w:del>
      <w:r>
        <w:rPr>
          <w:rFonts w:ascii="Helvetica" w:hAnsi="Helvetica" w:cs="Helvetica"/>
        </w:rPr>
        <w:t xml:space="preserve"> has dropped </w:t>
      </w:r>
      <w:del w:id="78" w:author="Peter Januarius" w:date="2016-02-26T23:35:00Z">
        <w:r w:rsidDel="00D154C5">
          <w:rPr>
            <w:rFonts w:ascii="Helvetica" w:hAnsi="Helvetica" w:cs="Helvetica"/>
          </w:rPr>
          <w:delText>quite a lot due to the new-style game co</w:delText>
        </w:r>
      </w:del>
      <w:ins w:id="79" w:author="Peter Januarius" w:date="2016-02-26T23:35:00Z">
        <w:r w:rsidR="00D154C5">
          <w:rPr>
            <w:rFonts w:ascii="Helvetica" w:hAnsi="Helvetica" w:cs="Helvetica"/>
          </w:rPr>
          <w:t>significantly</w:t>
        </w:r>
      </w:ins>
      <w:del w:id="80" w:author="Peter Januarius" w:date="2016-02-26T23:35:00Z">
        <w:r w:rsidDel="00D154C5">
          <w:rPr>
            <w:rFonts w:ascii="Helvetica" w:hAnsi="Helvetica" w:cs="Helvetica"/>
          </w:rPr>
          <w:delText>nsoles</w:delText>
        </w:r>
      </w:del>
      <w:r>
        <w:rPr>
          <w:rFonts w:ascii="Helvetica" w:hAnsi="Helvetica" w:cs="Helvetica"/>
        </w:rPr>
        <w:t>. Nex</w:t>
      </w:r>
      <w:ins w:id="81" w:author="Peter Januarius" w:date="2016-02-26T23:36:00Z">
        <w:r w:rsidR="00D154C5">
          <w:rPr>
            <w:rFonts w:ascii="Helvetica" w:hAnsi="Helvetica" w:cs="Helvetica"/>
          </w:rPr>
          <w:t>g</w:t>
        </w:r>
      </w:ins>
      <w:del w:id="82" w:author="Peter Januarius" w:date="2016-02-26T23:36:00Z">
        <w:r w:rsidDel="00D154C5">
          <w:rPr>
            <w:rFonts w:ascii="Helvetica" w:hAnsi="Helvetica" w:cs="Helvetica"/>
          </w:rPr>
          <w:delText>tG</w:delText>
        </w:r>
      </w:del>
      <w:r>
        <w:rPr>
          <w:rFonts w:ascii="Helvetica" w:hAnsi="Helvetica" w:cs="Helvetica"/>
        </w:rPr>
        <w:t xml:space="preserve">en </w:t>
      </w:r>
      <w:ins w:id="83" w:author="Peter Januarius" w:date="2016-02-26T23:36:00Z">
        <w:r w:rsidR="00D154C5">
          <w:rPr>
            <w:rFonts w:ascii="Helvetica" w:hAnsi="Helvetica" w:cs="Helvetica"/>
          </w:rPr>
          <w:t xml:space="preserve">is hoping to deliver courses that will </w:t>
        </w:r>
      </w:ins>
      <w:del w:id="84" w:author="Peter Januarius" w:date="2016-02-26T23:36:00Z">
        <w:r w:rsidDel="00D154C5">
          <w:rPr>
            <w:rFonts w:ascii="Helvetica" w:hAnsi="Helvetica" w:cs="Helvetica"/>
          </w:rPr>
          <w:delText xml:space="preserve">will </w:delText>
        </w:r>
      </w:del>
      <w:r>
        <w:rPr>
          <w:rFonts w:ascii="Helvetica" w:hAnsi="Helvetica" w:cs="Helvetica"/>
        </w:rPr>
        <w:t xml:space="preserve">appeal to girls as </w:t>
      </w:r>
      <w:del w:id="85" w:author="Peter Januarius" w:date="2016-02-26T23:36:00Z">
        <w:r w:rsidDel="00D154C5">
          <w:rPr>
            <w:rFonts w:ascii="Helvetica" w:hAnsi="Helvetica" w:cs="Helvetica"/>
          </w:rPr>
          <w:delText xml:space="preserve">much </w:delText>
        </w:r>
      </w:del>
      <w:ins w:id="86" w:author="Peter Januarius" w:date="2016-02-26T23:36:00Z">
        <w:r w:rsidR="00D154C5">
          <w:rPr>
            <w:rFonts w:ascii="Helvetica" w:hAnsi="Helvetica" w:cs="Helvetica"/>
          </w:rPr>
          <w:t>well as boys going forward</w:t>
        </w:r>
      </w:ins>
      <w:ins w:id="87" w:author="Peter Januarius" w:date="2016-02-26T23:37:00Z">
        <w:r w:rsidR="00D154C5">
          <w:rPr>
            <w:rFonts w:ascii="Helvetica" w:hAnsi="Helvetica" w:cs="Helvetica"/>
          </w:rPr>
          <w:t>”</w:t>
        </w:r>
      </w:ins>
      <w:del w:id="88" w:author="Peter Januarius" w:date="2016-02-26T23:36:00Z">
        <w:r w:rsidDel="00D154C5">
          <w:rPr>
            <w:rFonts w:ascii="Helvetica" w:hAnsi="Helvetica" w:cs="Helvetica"/>
          </w:rPr>
          <w:delText>boys as it can be lots of fun and should be available for everyone</w:delText>
        </w:r>
      </w:del>
      <w:r>
        <w:rPr>
          <w:rFonts w:ascii="Helvetica" w:hAnsi="Helvetica" w:cs="Helvetica"/>
        </w:rPr>
        <w:t>.</w:t>
      </w:r>
    </w:p>
    <w:p w14:paraId="73C7622D" w14:textId="77777777" w:rsidR="00832DA6" w:rsidRDefault="00832DA6" w:rsidP="00832DA6">
      <w:pPr>
        <w:widowControl w:val="0"/>
        <w:autoSpaceDE w:val="0"/>
        <w:autoSpaceDN w:val="0"/>
        <w:adjustRightInd w:val="0"/>
        <w:rPr>
          <w:rFonts w:ascii="Helvetica" w:hAnsi="Helvetica" w:cs="Helvetica"/>
        </w:rPr>
      </w:pPr>
    </w:p>
    <w:p w14:paraId="430E5EB2" w14:textId="48B68F09" w:rsidR="00832DA6" w:rsidRDefault="00832DA6" w:rsidP="00832DA6">
      <w:pPr>
        <w:widowControl w:val="0"/>
        <w:autoSpaceDE w:val="0"/>
        <w:autoSpaceDN w:val="0"/>
        <w:adjustRightInd w:val="0"/>
        <w:rPr>
          <w:rFonts w:ascii="Helvetica" w:hAnsi="Helvetica" w:cs="Helvetica"/>
        </w:rPr>
      </w:pPr>
      <w:r>
        <w:rPr>
          <w:rFonts w:ascii="Helvetica" w:hAnsi="Helvetica" w:cs="Helvetica"/>
        </w:rPr>
        <w:t>Trials of early Nexgen Codecamp courses throughout Jan</w:t>
      </w:r>
      <w:del w:id="89" w:author="Peter Januarius" w:date="2016-02-26T23:37:00Z">
        <w:r w:rsidDel="00A762E8">
          <w:rPr>
            <w:rFonts w:ascii="Helvetica" w:hAnsi="Helvetica" w:cs="Helvetica"/>
          </w:rPr>
          <w:delText>uary</w:delText>
        </w:r>
      </w:del>
      <w:r>
        <w:rPr>
          <w:rFonts w:ascii="Helvetica" w:hAnsi="Helvetica" w:cs="Helvetica"/>
        </w:rPr>
        <w:t xml:space="preserve"> 2016 were extremely successful, following on from a pilot course r</w:t>
      </w:r>
      <w:ins w:id="90" w:author="Peter Januarius" w:date="2016-02-26T23:37:00Z">
        <w:r w:rsidR="00A762E8">
          <w:rPr>
            <w:rFonts w:ascii="Helvetica" w:hAnsi="Helvetica" w:cs="Helvetica"/>
          </w:rPr>
          <w:t>u</w:t>
        </w:r>
      </w:ins>
      <w:del w:id="91" w:author="Peter Januarius" w:date="2016-02-26T23:37:00Z">
        <w:r w:rsidDel="00A762E8">
          <w:rPr>
            <w:rFonts w:ascii="Helvetica" w:hAnsi="Helvetica" w:cs="Helvetica"/>
          </w:rPr>
          <w:delText>a</w:delText>
        </w:r>
      </w:del>
      <w:r>
        <w:rPr>
          <w:rFonts w:ascii="Helvetica" w:hAnsi="Helvetica" w:cs="Helvetica"/>
        </w:rPr>
        <w:t>n back in Oct</w:t>
      </w:r>
      <w:del w:id="92" w:author="Peter Januarius" w:date="2016-02-26T23:37:00Z">
        <w:r w:rsidDel="00A762E8">
          <w:rPr>
            <w:rFonts w:ascii="Helvetica" w:hAnsi="Helvetica" w:cs="Helvetica"/>
          </w:rPr>
          <w:delText>ober</w:delText>
        </w:r>
      </w:del>
      <w:r>
        <w:rPr>
          <w:rFonts w:ascii="Helvetica" w:hAnsi="Helvetica" w:cs="Helvetica"/>
        </w:rPr>
        <w:t xml:space="preserve"> 2</w:t>
      </w:r>
      <w:ins w:id="93" w:author="Peter Januarius" w:date="2016-02-26T23:37:00Z">
        <w:r w:rsidR="00A762E8">
          <w:rPr>
            <w:rFonts w:ascii="Helvetica" w:hAnsi="Helvetica" w:cs="Helvetica"/>
          </w:rPr>
          <w:t>0</w:t>
        </w:r>
      </w:ins>
      <w:del w:id="94" w:author="Peter Januarius" w:date="2016-02-26T23:37:00Z">
        <w:r w:rsidDel="00A762E8">
          <w:rPr>
            <w:rFonts w:ascii="Helvetica" w:hAnsi="Helvetica" w:cs="Helvetica"/>
          </w:rPr>
          <w:delText>9</w:delText>
        </w:r>
      </w:del>
      <w:r>
        <w:rPr>
          <w:rFonts w:ascii="Helvetica" w:hAnsi="Helvetica" w:cs="Helvetica"/>
        </w:rPr>
        <w:t xml:space="preserve">15. </w:t>
      </w:r>
      <w:del w:id="95" w:author="Peter Januarius" w:date="2016-02-26T23:38:00Z">
        <w:r w:rsidDel="00A762E8">
          <w:rPr>
            <w:rFonts w:ascii="Helvetica" w:hAnsi="Helvetica" w:cs="Helvetica"/>
          </w:rPr>
          <w:delText xml:space="preserve">Four </w:delText>
        </w:r>
      </w:del>
      <w:ins w:id="96" w:author="Peter Januarius" w:date="2016-02-26T23:38:00Z">
        <w:r w:rsidR="00A762E8">
          <w:rPr>
            <w:rFonts w:ascii="Helvetica" w:hAnsi="Helvetica" w:cs="Helvetica"/>
          </w:rPr>
          <w:t xml:space="preserve">4 </w:t>
        </w:r>
      </w:ins>
      <w:r>
        <w:rPr>
          <w:rFonts w:ascii="Helvetica" w:hAnsi="Helvetica" w:cs="Helvetica"/>
        </w:rPr>
        <w:t>courses were r</w:t>
      </w:r>
      <w:ins w:id="97" w:author="Peter Januarius" w:date="2016-02-26T23:38:00Z">
        <w:r w:rsidR="00A762E8">
          <w:rPr>
            <w:rFonts w:ascii="Helvetica" w:hAnsi="Helvetica" w:cs="Helvetica"/>
          </w:rPr>
          <w:t>u</w:t>
        </w:r>
      </w:ins>
      <w:del w:id="98" w:author="Peter Januarius" w:date="2016-02-26T23:38:00Z">
        <w:r w:rsidDel="00A762E8">
          <w:rPr>
            <w:rFonts w:ascii="Helvetica" w:hAnsi="Helvetica" w:cs="Helvetica"/>
          </w:rPr>
          <w:delText>a</w:delText>
        </w:r>
      </w:del>
      <w:r>
        <w:rPr>
          <w:rFonts w:ascii="Helvetica" w:hAnsi="Helvetica" w:cs="Helvetica"/>
        </w:rPr>
        <w:t xml:space="preserve">n at three locations and managed to attract </w:t>
      </w:r>
      <w:del w:id="99" w:author="Peter Januarius" w:date="2016-02-26T23:38:00Z">
        <w:r w:rsidDel="00A762E8">
          <w:rPr>
            <w:rFonts w:ascii="Helvetica" w:hAnsi="Helvetica" w:cs="Helvetica"/>
          </w:rPr>
          <w:delText xml:space="preserve">over </w:delText>
        </w:r>
      </w:del>
      <w:ins w:id="100" w:author="Peter Januarius" w:date="2016-02-26T23:38:00Z">
        <w:r w:rsidR="00A762E8">
          <w:rPr>
            <w:rFonts w:ascii="Helvetica" w:hAnsi="Helvetica" w:cs="Helvetica"/>
          </w:rPr>
          <w:t>around 5</w:t>
        </w:r>
      </w:ins>
      <w:del w:id="101" w:author="Peter Januarius" w:date="2016-02-26T23:38:00Z">
        <w:r w:rsidDel="00A762E8">
          <w:rPr>
            <w:rFonts w:ascii="Helvetica" w:hAnsi="Helvetica" w:cs="Helvetica"/>
          </w:rPr>
          <w:delText>6</w:delText>
        </w:r>
      </w:del>
      <w:ins w:id="102" w:author="Peter Januarius" w:date="2016-02-26T23:38:00Z">
        <w:r w:rsidR="00A762E8">
          <w:rPr>
            <w:rFonts w:ascii="Helvetica" w:hAnsi="Helvetica" w:cs="Helvetica"/>
          </w:rPr>
          <w:t>5</w:t>
        </w:r>
      </w:ins>
      <w:del w:id="103" w:author="Peter Januarius" w:date="2016-02-26T23:38:00Z">
        <w:r w:rsidDel="00A762E8">
          <w:rPr>
            <w:rFonts w:ascii="Helvetica" w:hAnsi="Helvetica" w:cs="Helvetica"/>
          </w:rPr>
          <w:delText>0</w:delText>
        </w:r>
      </w:del>
      <w:r>
        <w:rPr>
          <w:rFonts w:ascii="Helvetica" w:hAnsi="Helvetica" w:cs="Helvetica"/>
        </w:rPr>
        <w:t xml:space="preserve"> </w:t>
      </w:r>
      <w:del w:id="104" w:author="Peter Januarius" w:date="2016-02-26T23:38:00Z">
        <w:r w:rsidDel="00A762E8">
          <w:rPr>
            <w:rFonts w:ascii="Helvetica" w:hAnsi="Helvetica" w:cs="Helvetica"/>
          </w:rPr>
          <w:delText>kids</w:delText>
        </w:r>
      </w:del>
      <w:ins w:id="105" w:author="Peter Januarius" w:date="2016-02-26T23:38:00Z">
        <w:r w:rsidR="00A762E8">
          <w:rPr>
            <w:rFonts w:ascii="Helvetica" w:hAnsi="Helvetica" w:cs="Helvetica"/>
          </w:rPr>
          <w:t>students</w:t>
        </w:r>
      </w:ins>
      <w:r>
        <w:rPr>
          <w:rFonts w:ascii="Helvetica" w:hAnsi="Helvetica" w:cs="Helvetica"/>
        </w:rPr>
        <w:t>, sparking interest from two schools</w:t>
      </w:r>
      <w:del w:id="106" w:author="Peter Januarius" w:date="2016-02-26T23:40:00Z">
        <w:r w:rsidDel="00A762E8">
          <w:rPr>
            <w:rFonts w:ascii="Helvetica" w:hAnsi="Helvetica" w:cs="Helvetica"/>
          </w:rPr>
          <w:delText xml:space="preserve"> (Killarney Heights High School and St Luke's Grammar School) to run courses in April</w:delText>
        </w:r>
      </w:del>
      <w:r>
        <w:rPr>
          <w:rFonts w:ascii="Helvetica" w:hAnsi="Helvetica" w:cs="Helvetica"/>
        </w:rPr>
        <w:t>.</w:t>
      </w:r>
      <w:ins w:id="107" w:author="Peter Januarius" w:date="2016-02-26T23:41:00Z">
        <w:r w:rsidR="00A762E8">
          <w:rPr>
            <w:rFonts w:ascii="Helvetica" w:hAnsi="Helvetica" w:cs="Helvetica"/>
          </w:rPr>
          <w:t>to run further courses in subsequent holidays</w:t>
        </w:r>
      </w:ins>
      <w:r>
        <w:rPr>
          <w:rFonts w:ascii="Helvetica" w:hAnsi="Helvetica" w:cs="Helvetica"/>
        </w:rPr>
        <w:t xml:space="preserve"> 140</w:t>
      </w:r>
    </w:p>
    <w:p w14:paraId="1953A05E" w14:textId="77777777" w:rsidR="00832DA6" w:rsidDel="00D6593F" w:rsidRDefault="00832DA6" w:rsidP="00832DA6">
      <w:pPr>
        <w:widowControl w:val="0"/>
        <w:autoSpaceDE w:val="0"/>
        <w:autoSpaceDN w:val="0"/>
        <w:adjustRightInd w:val="0"/>
        <w:rPr>
          <w:del w:id="108" w:author="Peter Januarius" w:date="2016-02-26T23:42:00Z"/>
          <w:rFonts w:ascii="Helvetica" w:hAnsi="Helvetica" w:cs="Helvetica"/>
        </w:rPr>
      </w:pPr>
    </w:p>
    <w:p w14:paraId="383BF77D" w14:textId="1C9521B9" w:rsidR="00832DA6" w:rsidDel="00D6593F" w:rsidRDefault="00832DA6" w:rsidP="00832DA6">
      <w:pPr>
        <w:widowControl w:val="0"/>
        <w:autoSpaceDE w:val="0"/>
        <w:autoSpaceDN w:val="0"/>
        <w:adjustRightInd w:val="0"/>
        <w:rPr>
          <w:del w:id="109" w:author="Peter Januarius" w:date="2016-02-26T23:42:00Z"/>
          <w:rFonts w:ascii="Helvetica" w:hAnsi="Helvetica" w:cs="Helvetica"/>
        </w:rPr>
      </w:pPr>
      <w:del w:id="110" w:author="Peter Januarius" w:date="2016-02-26T23:42:00Z">
        <w:r w:rsidDel="00D6593F">
          <w:rPr>
            <w:rFonts w:ascii="Helvetica" w:hAnsi="Helvetica" w:cs="Helvetica"/>
          </w:rPr>
          <w:delText>As well as centring courses at high end schools, NextGen would like to move into more underprivileged school settings and offer free courses within the school day or offsite in the school holidays.</w:delText>
        </w:r>
      </w:del>
    </w:p>
    <w:p w14:paraId="6F9238DE" w14:textId="77777777" w:rsidR="00832DA6" w:rsidRDefault="00832DA6" w:rsidP="00832DA6">
      <w:pPr>
        <w:widowControl w:val="0"/>
        <w:autoSpaceDE w:val="0"/>
        <w:autoSpaceDN w:val="0"/>
        <w:adjustRightInd w:val="0"/>
        <w:rPr>
          <w:rFonts w:ascii="Helvetica" w:hAnsi="Helvetica" w:cs="Helvetica"/>
        </w:rPr>
      </w:pPr>
    </w:p>
    <w:p w14:paraId="579CA145" w14:textId="625192EC" w:rsidR="00832DA6" w:rsidRDefault="00832DA6" w:rsidP="00832DA6">
      <w:pPr>
        <w:widowControl w:val="0"/>
        <w:autoSpaceDE w:val="0"/>
        <w:autoSpaceDN w:val="0"/>
        <w:adjustRightInd w:val="0"/>
        <w:rPr>
          <w:rFonts w:ascii="Helvetica" w:hAnsi="Helvetica" w:cs="Helvetica"/>
        </w:rPr>
      </w:pPr>
      <w:del w:id="111" w:author="Peter Januarius" w:date="2016-02-26T23:42:00Z">
        <w:r w:rsidDel="00D6593F">
          <w:rPr>
            <w:rFonts w:ascii="Helvetica" w:hAnsi="Helvetica" w:cs="Helvetica"/>
          </w:rPr>
          <w:delText xml:space="preserve">Although current plans are in place to run Nexgen Codecamp courses during school holidays, once momentum picks up Peter Januarius plans to expand his team and run more bootcamp-style courses for adults. He also highlighted other requirements which may need to be implemented. He said; "The course we run for children is a two-day or three-day course for beginners only but some of the children who attended these displayed the skills and willingness to progress to the next level. Hopefully by April an intermediate course will be  written to help them achieve this goal. These courses would likely cater for up to 12 people and would only be available on an invite basis." </w:delText>
        </w:r>
      </w:del>
      <w:r>
        <w:rPr>
          <w:rFonts w:ascii="Helvetica" w:hAnsi="Helvetica" w:cs="Helvetica"/>
        </w:rPr>
        <w:t>149</w:t>
      </w:r>
    </w:p>
    <w:p w14:paraId="2EE3C163" w14:textId="77777777" w:rsidR="00832DA6" w:rsidRDefault="00832DA6" w:rsidP="00832DA6">
      <w:pPr>
        <w:widowControl w:val="0"/>
        <w:autoSpaceDE w:val="0"/>
        <w:autoSpaceDN w:val="0"/>
        <w:adjustRightInd w:val="0"/>
        <w:rPr>
          <w:rFonts w:ascii="Helvetica" w:hAnsi="Helvetica" w:cs="Helvetica"/>
        </w:rPr>
      </w:pPr>
    </w:p>
    <w:p w14:paraId="727ECD53" w14:textId="6B6475BC" w:rsidR="00832DA6" w:rsidRDefault="00832DA6" w:rsidP="00832DA6">
      <w:pPr>
        <w:widowControl w:val="0"/>
        <w:autoSpaceDE w:val="0"/>
        <w:autoSpaceDN w:val="0"/>
        <w:adjustRightInd w:val="0"/>
        <w:rPr>
          <w:rFonts w:ascii="Helvetica" w:hAnsi="Helvetica" w:cs="Helvetica"/>
        </w:rPr>
      </w:pPr>
      <w:r>
        <w:rPr>
          <w:rFonts w:ascii="Helvetica" w:hAnsi="Helvetica" w:cs="Helvetica"/>
        </w:rPr>
        <w:t xml:space="preserve">More information on Nexgen Codecamp can be found </w:t>
      </w:r>
      <w:del w:id="112" w:author="Peter Januarius" w:date="2016-02-26T23:44:00Z">
        <w:r w:rsidDel="00D6593F">
          <w:rPr>
            <w:rFonts w:ascii="Helvetica" w:hAnsi="Helvetica" w:cs="Helvetica"/>
          </w:rPr>
          <w:delText>by simply heading to</w:delText>
        </w:r>
      </w:del>
      <w:ins w:id="113" w:author="Peter Januarius" w:date="2016-02-26T23:44:00Z">
        <w:r w:rsidR="00D6593F">
          <w:rPr>
            <w:rFonts w:ascii="Helvetica" w:hAnsi="Helvetica" w:cs="Helvetica"/>
          </w:rPr>
          <w:t xml:space="preserve">at </w:t>
        </w:r>
      </w:ins>
      <w:r>
        <w:rPr>
          <w:rFonts w:ascii="Helvetica" w:hAnsi="Helvetica" w:cs="Helvetica"/>
        </w:rPr>
        <w:t xml:space="preserve"> </w:t>
      </w:r>
      <w:r>
        <w:rPr>
          <w:rFonts w:ascii="Helvetica" w:hAnsi="Helvetica" w:cs="Helvetica"/>
        </w:rPr>
        <w:fldChar w:fldCharType="begin"/>
      </w:r>
      <w:r>
        <w:rPr>
          <w:rFonts w:ascii="Helvetica" w:hAnsi="Helvetica" w:cs="Helvetica"/>
        </w:rPr>
        <w:instrText>HYPERLINK "http://www.nextgencodecamp.com.au/"</w:instrText>
      </w:r>
      <w:r>
        <w:rPr>
          <w:rFonts w:ascii="Helvetica" w:hAnsi="Helvetica" w:cs="Helvetica"/>
        </w:rPr>
      </w:r>
      <w:r>
        <w:rPr>
          <w:rFonts w:ascii="Helvetica" w:hAnsi="Helvetica" w:cs="Helvetica"/>
        </w:rPr>
        <w:fldChar w:fldCharType="separate"/>
      </w:r>
      <w:del w:id="114" w:author="Peter Januarius" w:date="2016-02-26T23:44:00Z">
        <w:r w:rsidDel="00D6593F">
          <w:rPr>
            <w:rFonts w:ascii="Helvetica" w:hAnsi="Helvetica" w:cs="Helvetica"/>
            <w:color w:val="386EFF"/>
            <w:u w:val="single" w:color="386EFF"/>
          </w:rPr>
          <w:delText>www.</w:delText>
        </w:r>
      </w:del>
      <w:r>
        <w:rPr>
          <w:rFonts w:ascii="Helvetica" w:hAnsi="Helvetica" w:cs="Helvetica"/>
          <w:color w:val="386EFF"/>
          <w:u w:val="single" w:color="386EFF"/>
        </w:rPr>
        <w:t>nex</w:t>
      </w:r>
      <w:del w:id="115" w:author="Peter Januarius" w:date="2016-02-26T23:44:00Z">
        <w:r w:rsidDel="00D6593F">
          <w:rPr>
            <w:rFonts w:ascii="Helvetica" w:hAnsi="Helvetica" w:cs="Helvetica"/>
            <w:color w:val="386EFF"/>
            <w:u w:val="single" w:color="386EFF"/>
          </w:rPr>
          <w:delText>t</w:delText>
        </w:r>
      </w:del>
      <w:r>
        <w:rPr>
          <w:rFonts w:ascii="Helvetica" w:hAnsi="Helvetica" w:cs="Helvetica"/>
          <w:color w:val="386EFF"/>
          <w:u w:val="single" w:color="386EFF"/>
        </w:rPr>
        <w:t>gencodecamp.com.au</w:t>
      </w:r>
      <w:r>
        <w:rPr>
          <w:rFonts w:ascii="Helvetica" w:hAnsi="Helvetica" w:cs="Helvetica"/>
        </w:rPr>
        <w:fldChar w:fldCharType="end"/>
      </w:r>
      <w:r>
        <w:rPr>
          <w:rFonts w:ascii="Helvetica" w:hAnsi="Helvetica" w:cs="Helvetica"/>
        </w:rPr>
        <w:t xml:space="preserve"> </w:t>
      </w:r>
      <w:del w:id="116" w:author="Peter Januarius" w:date="2016-02-26T23:52:00Z">
        <w:r w:rsidDel="00D6593F">
          <w:rPr>
            <w:rFonts w:ascii="Helvetica" w:hAnsi="Helvetica" w:cs="Helvetica"/>
          </w:rPr>
          <w:delText>where future attendees can also enter their email address in the box provided.</w:delText>
        </w:r>
      </w:del>
      <w:ins w:id="117" w:author="Peter Januarius" w:date="2016-02-26T23:52:00Z">
        <w:r w:rsidR="00D6593F">
          <w:rPr>
            <w:rFonts w:ascii="Helvetica" w:hAnsi="Helvetica" w:cs="Helvetica"/>
          </w:rPr>
          <w:t>such as</w:t>
        </w:r>
      </w:ins>
      <w:r>
        <w:rPr>
          <w:rFonts w:ascii="Helvetica" w:hAnsi="Helvetica" w:cs="Helvetica"/>
        </w:rPr>
        <w:t xml:space="preserve"> </w:t>
      </w:r>
      <w:ins w:id="118" w:author="Peter Januarius" w:date="2016-02-26T23:52:00Z">
        <w:r w:rsidR="00D6593F">
          <w:rPr>
            <w:rFonts w:ascii="Helvetica" w:hAnsi="Helvetica" w:cs="Helvetica"/>
          </w:rPr>
          <w:t>d</w:t>
        </w:r>
      </w:ins>
      <w:del w:id="119" w:author="Peter Januarius" w:date="2016-02-26T23:52:00Z">
        <w:r w:rsidDel="00D6593F">
          <w:rPr>
            <w:rFonts w:ascii="Helvetica" w:hAnsi="Helvetica" w:cs="Helvetica"/>
          </w:rPr>
          <w:delText>D</w:delText>
        </w:r>
      </w:del>
      <w:r>
        <w:rPr>
          <w:rFonts w:ascii="Helvetica" w:hAnsi="Helvetica" w:cs="Helvetica"/>
        </w:rPr>
        <w:t>etails</w:t>
      </w:r>
      <w:ins w:id="120" w:author="Peter Januarius" w:date="2016-02-26T23:52:00Z">
        <w:r w:rsidR="00D6593F">
          <w:rPr>
            <w:rFonts w:ascii="Helvetica" w:hAnsi="Helvetica" w:cs="Helvetica"/>
          </w:rPr>
          <w:t>/</w:t>
        </w:r>
      </w:ins>
      <w:del w:id="121" w:author="Peter Januarius" w:date="2016-02-26T23:52:00Z">
        <w:r w:rsidDel="00D6593F">
          <w:rPr>
            <w:rFonts w:ascii="Helvetica" w:hAnsi="Helvetica" w:cs="Helvetica"/>
          </w:rPr>
          <w:delText xml:space="preserve"> and </w:delText>
        </w:r>
      </w:del>
      <w:r>
        <w:rPr>
          <w:rFonts w:ascii="Helvetica" w:hAnsi="Helvetica" w:cs="Helvetica"/>
        </w:rPr>
        <w:t xml:space="preserve">dates of the next </w:t>
      </w:r>
      <w:ins w:id="122" w:author="Peter Januarius" w:date="2016-02-26T23:52:00Z">
        <w:r w:rsidR="00F90B2F">
          <w:rPr>
            <w:rFonts w:ascii="Helvetica" w:hAnsi="Helvetica" w:cs="Helvetica"/>
          </w:rPr>
          <w:t xml:space="preserve">set of </w:t>
        </w:r>
      </w:ins>
      <w:r>
        <w:rPr>
          <w:rFonts w:ascii="Helvetica" w:hAnsi="Helvetica" w:cs="Helvetica"/>
        </w:rPr>
        <w:t>course</w:t>
      </w:r>
      <w:ins w:id="123" w:author="Peter Januarius" w:date="2016-02-26T23:52:00Z">
        <w:r w:rsidR="00F90B2F">
          <w:rPr>
            <w:rFonts w:ascii="Helvetica" w:hAnsi="Helvetica" w:cs="Helvetica"/>
          </w:rPr>
          <w:t>s</w:t>
        </w:r>
      </w:ins>
      <w:del w:id="124" w:author="Peter Januarius" w:date="2016-02-26T23:52:00Z">
        <w:r w:rsidDel="00F90B2F">
          <w:rPr>
            <w:rFonts w:ascii="Helvetica" w:hAnsi="Helvetica" w:cs="Helvetica"/>
          </w:rPr>
          <w:delText xml:space="preserve"> along with pricing will then be sent to interested applicants</w:delText>
        </w:r>
      </w:del>
      <w:r>
        <w:rPr>
          <w:rFonts w:ascii="Helvetica" w:hAnsi="Helvetica" w:cs="Helvetica"/>
        </w:rPr>
        <w:t xml:space="preserve">. </w:t>
      </w:r>
      <w:ins w:id="125" w:author="Peter Januarius" w:date="2016-02-26T23:52:00Z">
        <w:r w:rsidR="00F90B2F">
          <w:rPr>
            <w:rFonts w:ascii="Helvetica" w:hAnsi="Helvetica" w:cs="Helvetica"/>
          </w:rPr>
          <w:t xml:space="preserve">To view customer feedback, head over to </w:t>
        </w:r>
      </w:ins>
      <w:ins w:id="126" w:author="Peter Januarius" w:date="2016-02-26T23:53:00Z">
        <w:r w:rsidR="00F90B2F">
          <w:rPr>
            <w:rFonts w:ascii="Helvetica" w:hAnsi="Helvetica" w:cs="Helvetica"/>
          </w:rPr>
          <w:t>f</w:t>
        </w:r>
      </w:ins>
      <w:del w:id="127" w:author="Peter Januarius" w:date="2016-02-26T23:53:00Z">
        <w:r w:rsidDel="00F90B2F">
          <w:rPr>
            <w:rFonts w:ascii="Helvetica" w:hAnsi="Helvetica" w:cs="Helvetica"/>
          </w:rPr>
          <w:delText>A F</w:delText>
        </w:r>
      </w:del>
      <w:r>
        <w:rPr>
          <w:rFonts w:ascii="Helvetica" w:hAnsi="Helvetica" w:cs="Helvetica"/>
        </w:rPr>
        <w:t>acebook</w:t>
      </w:r>
      <w:ins w:id="128" w:author="Peter Januarius" w:date="2016-02-26T23:53:00Z">
        <w:r w:rsidR="00F90B2F">
          <w:rPr>
            <w:rFonts w:ascii="Helvetica" w:hAnsi="Helvetica" w:cs="Helvetica"/>
          </w:rPr>
          <w:t>.com/nexgencodecamp</w:t>
        </w:r>
      </w:ins>
      <w:del w:id="129" w:author="Peter Januarius" w:date="2016-02-26T23:53:00Z">
        <w:r w:rsidDel="00F90B2F">
          <w:rPr>
            <w:rFonts w:ascii="Helvetica" w:hAnsi="Helvetica" w:cs="Helvetica"/>
          </w:rPr>
          <w:delText xml:space="preserve"> page has also been set up where satisfied attendees post feedback from courses attended</w:delText>
        </w:r>
      </w:del>
      <w:ins w:id="130" w:author="Peter Januarius" w:date="2016-02-26T23:54:00Z">
        <w:r w:rsidR="00F90B2F">
          <w:rPr>
            <w:rFonts w:ascii="Helvetica" w:hAnsi="Helvetica" w:cs="Helvetica"/>
          </w:rPr>
          <w:t>.</w:t>
        </w:r>
      </w:ins>
      <w:del w:id="131" w:author="Peter Januarius" w:date="2016-02-26T23:54:00Z">
        <w:r w:rsidDel="00F90B2F">
          <w:rPr>
            <w:rFonts w:ascii="Helvetica" w:hAnsi="Helvetica" w:cs="Helvetica"/>
          </w:rPr>
          <w:delText>.</w:delText>
        </w:r>
      </w:del>
      <w:r>
        <w:rPr>
          <w:rFonts w:ascii="Helvetica" w:hAnsi="Helvetica" w:cs="Helvetica"/>
        </w:rPr>
        <w:t xml:space="preserve"> </w:t>
      </w:r>
      <w:del w:id="132" w:author="Peter Januarius" w:date="2016-02-26T23:54:00Z">
        <w:r w:rsidDel="00F90B2F">
          <w:rPr>
            <w:rFonts w:ascii="Helvetica" w:hAnsi="Helvetica" w:cs="Helvetica"/>
          </w:rPr>
          <w:delText xml:space="preserve">Peter </w:delText>
        </w:r>
      </w:del>
      <w:ins w:id="133" w:author="Peter Januarius" w:date="2016-02-26T23:54:00Z">
        <w:r w:rsidR="00F90B2F">
          <w:rPr>
            <w:rFonts w:ascii="Helvetica" w:hAnsi="Helvetica" w:cs="Helvetica"/>
          </w:rPr>
          <w:t xml:space="preserve">Mr </w:t>
        </w:r>
      </w:ins>
      <w:r>
        <w:rPr>
          <w:rFonts w:ascii="Helvetica" w:hAnsi="Helvetica" w:cs="Helvetica"/>
        </w:rPr>
        <w:t xml:space="preserve">Januarius can be contacted </w:t>
      </w:r>
      <w:ins w:id="134" w:author="Peter Januarius" w:date="2016-02-26T23:54:00Z">
        <w:r w:rsidR="00F90B2F">
          <w:rPr>
            <w:rFonts w:ascii="Helvetica" w:hAnsi="Helvetica" w:cs="Helvetica"/>
          </w:rPr>
          <w:t>on</w:t>
        </w:r>
      </w:ins>
      <w:del w:id="135" w:author="Peter Januarius" w:date="2016-02-26T23:54:00Z">
        <w:r w:rsidDel="00F90B2F">
          <w:rPr>
            <w:rFonts w:ascii="Helvetica" w:hAnsi="Helvetica" w:cs="Helvetica"/>
          </w:rPr>
          <w:delText>at</w:delText>
        </w:r>
      </w:del>
      <w:r>
        <w:rPr>
          <w:rFonts w:ascii="Helvetica" w:hAnsi="Helvetica" w:cs="Helvetica"/>
        </w:rPr>
        <w:t xml:space="preserve"> 0428 303117.</w:t>
      </w:r>
    </w:p>
    <w:p w14:paraId="0597EB9B" w14:textId="498CC838" w:rsidR="00832DA6" w:rsidDel="00F90B2F" w:rsidRDefault="00832DA6" w:rsidP="00832DA6">
      <w:pPr>
        <w:widowControl w:val="0"/>
        <w:autoSpaceDE w:val="0"/>
        <w:autoSpaceDN w:val="0"/>
        <w:adjustRightInd w:val="0"/>
        <w:rPr>
          <w:del w:id="136" w:author="Peter Januarius" w:date="2016-02-26T23:54:00Z"/>
          <w:rFonts w:ascii="Helvetica" w:hAnsi="Helvetica" w:cs="Helvetica"/>
        </w:rPr>
      </w:pPr>
    </w:p>
    <w:p w14:paraId="303655ED" w14:textId="7EE019E0" w:rsidR="00832DA6" w:rsidDel="00F90B2F" w:rsidRDefault="00832DA6" w:rsidP="00832DA6">
      <w:pPr>
        <w:widowControl w:val="0"/>
        <w:autoSpaceDE w:val="0"/>
        <w:autoSpaceDN w:val="0"/>
        <w:adjustRightInd w:val="0"/>
        <w:rPr>
          <w:del w:id="137" w:author="Peter Januarius" w:date="2016-02-26T23:54:00Z"/>
          <w:rFonts w:ascii="Helvetica" w:hAnsi="Helvetica" w:cs="Helvetica"/>
        </w:rPr>
      </w:pPr>
      <w:del w:id="138" w:author="Peter Januarius" w:date="2016-02-26T23:54:00Z">
        <w:r w:rsidDel="00F90B2F">
          <w:rPr>
            <w:rFonts w:ascii="Helvetica" w:hAnsi="Helvetica" w:cs="Helvetica"/>
          </w:rPr>
          <w:delText>This is an exciting venture and it is believed that once kids start their coding careers they will be able to innovate and create worlds for future generations to enjoy. 96</w:delText>
        </w:r>
      </w:del>
    </w:p>
    <w:p w14:paraId="2F8B3CEA" w14:textId="77777777" w:rsidR="00832DA6" w:rsidRDefault="00832DA6" w:rsidP="00832DA6">
      <w:pPr>
        <w:widowControl w:val="0"/>
        <w:autoSpaceDE w:val="0"/>
        <w:autoSpaceDN w:val="0"/>
        <w:adjustRightInd w:val="0"/>
        <w:rPr>
          <w:rFonts w:ascii="Helvetica" w:hAnsi="Helvetica" w:cs="Helvetica"/>
        </w:rPr>
      </w:pPr>
    </w:p>
    <w:p w14:paraId="0BACB25B" w14:textId="77777777" w:rsidR="00832DA6" w:rsidRDefault="00832DA6" w:rsidP="00832DA6">
      <w:pPr>
        <w:widowControl w:val="0"/>
        <w:autoSpaceDE w:val="0"/>
        <w:autoSpaceDN w:val="0"/>
        <w:adjustRightInd w:val="0"/>
        <w:rPr>
          <w:rFonts w:ascii="Helvetica" w:hAnsi="Helvetica" w:cs="Helvetica"/>
        </w:rPr>
      </w:pPr>
      <w:r>
        <w:rPr>
          <w:rFonts w:ascii="Helvetica" w:hAnsi="Helvetica" w:cs="Helvetica"/>
        </w:rPr>
        <w:t xml:space="preserve">- ENDS - </w:t>
      </w:r>
    </w:p>
    <w:p w14:paraId="7B42FC43" w14:textId="77777777" w:rsidR="00832DA6" w:rsidRDefault="00832DA6" w:rsidP="00832DA6">
      <w:pPr>
        <w:widowControl w:val="0"/>
        <w:autoSpaceDE w:val="0"/>
        <w:autoSpaceDN w:val="0"/>
        <w:adjustRightInd w:val="0"/>
        <w:rPr>
          <w:rFonts w:ascii="Helvetica" w:hAnsi="Helvetica" w:cs="Helvetica"/>
        </w:rPr>
      </w:pPr>
    </w:p>
    <w:p w14:paraId="53D480D0" w14:textId="4B27354D" w:rsidR="00832DA6" w:rsidRDefault="00832DA6" w:rsidP="00832DA6">
      <w:pPr>
        <w:widowControl w:val="0"/>
        <w:autoSpaceDE w:val="0"/>
        <w:autoSpaceDN w:val="0"/>
        <w:adjustRightInd w:val="0"/>
        <w:rPr>
          <w:rFonts w:ascii="Helvetica" w:hAnsi="Helvetica" w:cs="Helvetica"/>
        </w:rPr>
      </w:pPr>
      <w:del w:id="139" w:author="Peter Januarius" w:date="2016-02-26T23:54:00Z">
        <w:r w:rsidDel="00E506D0">
          <w:rPr>
            <w:rFonts w:ascii="Helvetica" w:hAnsi="Helvetica" w:cs="Helvetica"/>
          </w:rPr>
          <w:lastRenderedPageBreak/>
          <w:delText xml:space="preserve">624 </w:delText>
        </w:r>
      </w:del>
      <w:ins w:id="140" w:author="Peter Januarius" w:date="2016-02-26T23:54:00Z">
        <w:r w:rsidR="00E506D0">
          <w:rPr>
            <w:rFonts w:ascii="Helvetica" w:hAnsi="Helvetica" w:cs="Helvetica"/>
          </w:rPr>
          <w:t>361</w:t>
        </w:r>
        <w:bookmarkStart w:id="141" w:name="_GoBack"/>
        <w:bookmarkEnd w:id="141"/>
        <w:r w:rsidR="00E506D0">
          <w:rPr>
            <w:rFonts w:ascii="Helvetica" w:hAnsi="Helvetica" w:cs="Helvetica"/>
          </w:rPr>
          <w:t xml:space="preserve"> </w:t>
        </w:r>
      </w:ins>
      <w:r>
        <w:rPr>
          <w:rFonts w:ascii="Helvetica" w:hAnsi="Helvetica" w:cs="Helvetica"/>
        </w:rPr>
        <w:t>Words</w:t>
      </w:r>
    </w:p>
    <w:p w14:paraId="1A5E89C0" w14:textId="77777777" w:rsidR="00832DA6" w:rsidRDefault="00832DA6" w:rsidP="00832DA6">
      <w:pPr>
        <w:widowControl w:val="0"/>
        <w:autoSpaceDE w:val="0"/>
        <w:autoSpaceDN w:val="0"/>
        <w:adjustRightInd w:val="0"/>
        <w:rPr>
          <w:rFonts w:ascii="Helvetica" w:hAnsi="Helvetica" w:cs="Helvetica"/>
        </w:rPr>
      </w:pPr>
    </w:p>
    <w:p w14:paraId="37D74A97" w14:textId="77777777" w:rsidR="00084AC9" w:rsidRDefault="00084AC9"/>
    <w:sectPr w:rsidR="00084AC9" w:rsidSect="00832DA6">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trackRevision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BF1"/>
    <w:rsid w:val="00084AC9"/>
    <w:rsid w:val="00094BF1"/>
    <w:rsid w:val="000E275F"/>
    <w:rsid w:val="004D61F9"/>
    <w:rsid w:val="00557A22"/>
    <w:rsid w:val="005E48AD"/>
    <w:rsid w:val="00832DA6"/>
    <w:rsid w:val="00A762E8"/>
    <w:rsid w:val="00CD06B8"/>
    <w:rsid w:val="00D154C5"/>
    <w:rsid w:val="00D6593F"/>
    <w:rsid w:val="00E506D0"/>
    <w:rsid w:val="00F90B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6D7A5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2DA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2DA6"/>
    <w:rPr>
      <w:rFonts w:ascii="Lucida Grande" w:hAnsi="Lucida Grande" w:cs="Lucida Grande"/>
      <w:sz w:val="18"/>
      <w:szCs w:val="18"/>
    </w:rPr>
  </w:style>
  <w:style w:type="paragraph" w:styleId="Revision">
    <w:name w:val="Revision"/>
    <w:hidden/>
    <w:uiPriority w:val="99"/>
    <w:semiHidden/>
    <w:rsid w:val="00D154C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32DA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32DA6"/>
    <w:rPr>
      <w:rFonts w:ascii="Lucida Grande" w:hAnsi="Lucida Grande" w:cs="Lucida Grande"/>
      <w:sz w:val="18"/>
      <w:szCs w:val="18"/>
    </w:rPr>
  </w:style>
  <w:style w:type="paragraph" w:styleId="Revision">
    <w:name w:val="Revision"/>
    <w:hidden/>
    <w:uiPriority w:val="99"/>
    <w:semiHidden/>
    <w:rsid w:val="00D154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808</Words>
  <Characters>3957</Characters>
  <Application>Microsoft Macintosh Word</Application>
  <DocSecurity>0</DocSecurity>
  <Lines>104</Lines>
  <Paragraphs>32</Paragraphs>
  <ScaleCrop>false</ScaleCrop>
  <HeadingPairs>
    <vt:vector size="2" baseType="variant">
      <vt:variant>
        <vt:lpstr>Title</vt:lpstr>
      </vt:variant>
      <vt:variant>
        <vt:i4>1</vt:i4>
      </vt:variant>
    </vt:vector>
  </HeadingPairs>
  <TitlesOfParts>
    <vt:vector size="1" baseType="lpstr">
      <vt:lpstr/>
    </vt:vector>
  </TitlesOfParts>
  <Manager/>
  <Company>Appgen Software Solutions Pty Ltd</Company>
  <LinksUpToDate>false</LinksUpToDate>
  <CharactersWithSpaces>4733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Januarius</dc:creator>
  <cp:keywords/>
  <dc:description/>
  <cp:lastModifiedBy>Peter Januarius</cp:lastModifiedBy>
  <cp:revision>4</cp:revision>
  <dcterms:created xsi:type="dcterms:W3CDTF">2016-02-26T11:01:00Z</dcterms:created>
  <dcterms:modified xsi:type="dcterms:W3CDTF">2016-02-26T12:54:00Z</dcterms:modified>
  <cp:category/>
</cp:coreProperties>
</file>